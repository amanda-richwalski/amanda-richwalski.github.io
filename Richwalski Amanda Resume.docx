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6853CE7" w14:textId="77777777" w:rsidR="00695B94" w:rsidRDefault="004F3B66">
      <w:pPr>
        <w:jc w:val="center"/>
      </w:pPr>
      <w:bookmarkStart w:id="0" w:name="_GoBack"/>
      <w:bookmarkEnd w:id="0"/>
      <w:r>
        <w:rPr>
          <w:rFonts w:ascii="Mercury Text G3 Roman" w:eastAsia="Mercury Text G3 Roman" w:hAnsi="Mercury Text G3 Roman" w:cs="Mercury Text G3 Roman"/>
          <w:b/>
          <w:sz w:val="24"/>
          <w:szCs w:val="24"/>
        </w:rPr>
        <w:t>AMANDA RICHWALSKI, MBA</w:t>
      </w:r>
    </w:p>
    <w:p w14:paraId="407E2A48" w14:textId="30CAF862" w:rsidR="00695B94" w:rsidRDefault="005B4314">
      <w:pPr>
        <w:jc w:val="center"/>
      </w:pPr>
      <w:r>
        <w:rPr>
          <w:rFonts w:ascii="Mercury Text G3 Roman" w:eastAsia="Mercury Text G3 Roman" w:hAnsi="Mercury Text G3 Roman" w:cs="Mercury Text G3 Roman"/>
          <w:sz w:val="16"/>
          <w:szCs w:val="16"/>
        </w:rPr>
        <w:t xml:space="preserve">158 Lotus </w:t>
      </w:r>
      <w:proofErr w:type="spellStart"/>
      <w:r>
        <w:rPr>
          <w:rFonts w:ascii="Mercury Text G3 Roman" w:eastAsia="Mercury Text G3 Roman" w:hAnsi="Mercury Text G3 Roman" w:cs="Mercury Text G3 Roman"/>
          <w:sz w:val="16"/>
          <w:szCs w:val="16"/>
        </w:rPr>
        <w:t>Dr</w:t>
      </w:r>
      <w:proofErr w:type="spellEnd"/>
      <w:r>
        <w:rPr>
          <w:rFonts w:ascii="Mercury Text G3 Roman" w:eastAsia="Mercury Text G3 Roman" w:hAnsi="Mercury Text G3 Roman" w:cs="Mercury Text G3 Roman"/>
          <w:sz w:val="16"/>
          <w:szCs w:val="16"/>
        </w:rPr>
        <w:t>, Apt. 1 | Carmel, IN 46032</w:t>
      </w:r>
      <w:r w:rsidR="004F3B66">
        <w:rPr>
          <w:rFonts w:ascii="Mercury Text G3 Roman" w:eastAsia="Mercury Text G3 Roman" w:hAnsi="Mercury Text G3 Roman" w:cs="Mercury Text G3 Roman"/>
          <w:sz w:val="16"/>
          <w:szCs w:val="16"/>
        </w:rPr>
        <w:t xml:space="preserve"> | (312) 285-7893 | </w:t>
      </w:r>
      <w:hyperlink r:id="rId5">
        <w:r w:rsidR="004F3B66" w:rsidRPr="004F3B66">
          <w:rPr>
            <w:rFonts w:ascii="Mercury Text G3 Roman" w:eastAsia="Mercury Text G3 Roman" w:hAnsi="Mercury Text G3 Roman" w:cs="Mercury Text G3 Roman"/>
            <w:color w:val="000000" w:themeColor="text1"/>
            <w:sz w:val="16"/>
            <w:szCs w:val="16"/>
          </w:rPr>
          <w:t>Amanda.Richwalski@gmail.com</w:t>
        </w:r>
      </w:hyperlink>
    </w:p>
    <w:p w14:paraId="740E4B6A" w14:textId="7872BF49" w:rsidR="00695B94" w:rsidRDefault="00394465" w:rsidP="005B4314">
      <w:pPr>
        <w:jc w:val="center"/>
      </w:pPr>
      <w:hyperlink r:id="rId6"/>
      <w:hyperlink r:id="rId7"/>
      <w:r w:rsidR="004F3B6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hidden="0" allowOverlap="1" wp14:anchorId="4139A940" wp14:editId="5C1EE5A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7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7030A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7011AC" w14:textId="77777777" w:rsidR="00695B94" w:rsidRDefault="004F3B66">
      <w:r>
        <w:rPr>
          <w:rFonts w:ascii="Mercury Text G3 Roman" w:eastAsia="Mercury Text G3 Roman" w:hAnsi="Mercury Text G3 Roman" w:cs="Mercury Text G3 Roman"/>
          <w:b/>
          <w:sz w:val="18"/>
          <w:szCs w:val="18"/>
        </w:rPr>
        <w:t>EMPLOYMENT</w:t>
      </w:r>
    </w:p>
    <w:p w14:paraId="5D62F08A" w14:textId="4E3C50E7" w:rsidR="00695B94" w:rsidRDefault="004F3B66">
      <w:pPr>
        <w:rPr>
          <w:rFonts w:ascii="Mercury Text G3 Roman" w:eastAsia="Mercury Text G3 Roman" w:hAnsi="Mercury Text G3 Roman" w:cs="Mercury Text G3 Roman"/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b/>
          <w:sz w:val="18"/>
          <w:szCs w:val="18"/>
        </w:rPr>
        <w:t>HR and Office Manager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| </w:t>
      </w:r>
      <w:commentRangeStart w:id="1"/>
      <w:proofErr w:type="spellStart"/>
      <w:r>
        <w:rPr>
          <w:rFonts w:ascii="Mercury Text G3 Roman" w:eastAsia="Mercury Text G3 Roman" w:hAnsi="Mercury Text G3 Roman" w:cs="Mercury Text G3 Roman"/>
          <w:sz w:val="18"/>
          <w:szCs w:val="18"/>
        </w:rPr>
        <w:t>Kivvit</w:t>
      </w:r>
      <w:commentRangeEnd w:id="1"/>
      <w:proofErr w:type="spellEnd"/>
      <w:r>
        <w:commentReference w:id="1"/>
      </w:r>
      <w:r w:rsidR="00610C38"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– Public Relations</w:t>
      </w:r>
      <w:r w:rsidR="005B4314"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| 2015 – 2016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</w:t>
      </w:r>
    </w:p>
    <w:p w14:paraId="7C1D8AA3" w14:textId="65214B2E" w:rsidR="00610C38" w:rsidRPr="00610C38" w:rsidRDefault="00610C38" w:rsidP="00610C38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Serve</w:t>
      </w:r>
      <w:r w:rsidR="005B4314">
        <w:rPr>
          <w:rFonts w:ascii="Mercury Text G3 Roman" w:eastAsia="Mercury Text G3 Roman" w:hAnsi="Mercury Text G3 Roman" w:cs="Mercury Text G3 Roman"/>
          <w:sz w:val="18"/>
          <w:szCs w:val="18"/>
        </w:rPr>
        <w:t>d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as Human Resource Associate for all staff including Chicago, IL, Miami, FL, New York, NY, and Asbury Park, NJ.</w:t>
      </w:r>
    </w:p>
    <w:p w14:paraId="5F3172A7" w14:textId="494E00B2" w:rsidR="00695B94" w:rsidRPr="00610C38" w:rsidRDefault="004F3B66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Contribute</w:t>
      </w:r>
      <w:r w:rsidR="005B4314">
        <w:rPr>
          <w:rFonts w:ascii="Mercury Text G3 Roman" w:eastAsia="Mercury Text G3 Roman" w:hAnsi="Mercury Text G3 Roman" w:cs="Mercury Text G3 Roman"/>
          <w:sz w:val="18"/>
          <w:szCs w:val="18"/>
        </w:rPr>
        <w:t>d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to new hire recruitment and pre-screening through recruiting software Jazz</w:t>
      </w:r>
      <w:r w:rsidR="00610C38">
        <w:rPr>
          <w:rFonts w:ascii="Mercury Text G3 Roman" w:eastAsia="Mercury Text G3 Roman" w:hAnsi="Mercury Text G3 Roman" w:cs="Mercury Text G3 Roman"/>
          <w:sz w:val="18"/>
          <w:szCs w:val="18"/>
        </w:rPr>
        <w:t>, media postings, and conduct pre-screening interviews.</w:t>
      </w:r>
    </w:p>
    <w:p w14:paraId="07085586" w14:textId="507D9676" w:rsidR="00695B94" w:rsidRPr="00610C38" w:rsidRDefault="004F3B66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Execute</w:t>
      </w:r>
      <w:r w:rsidR="005B4314">
        <w:rPr>
          <w:rFonts w:ascii="Mercury Text G3 Roman" w:eastAsia="Mercury Text G3 Roman" w:hAnsi="Mercury Text G3 Roman" w:cs="Mercury Text G3 Roman"/>
          <w:sz w:val="18"/>
          <w:szCs w:val="18"/>
        </w:rPr>
        <w:t>d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new hire on-boarding: new hire contracts, IT set-up, new hire benefits and company procedures training.</w:t>
      </w:r>
    </w:p>
    <w:p w14:paraId="3707D4E3" w14:textId="7D0218FC" w:rsidR="00610C38" w:rsidRPr="00610C38" w:rsidRDefault="00610C38" w:rsidP="00610C38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Administer</w:t>
      </w:r>
      <w:r w:rsidR="005B4314">
        <w:rPr>
          <w:rFonts w:ascii="Mercury Text G3 Roman" w:eastAsia="Mercury Text G3 Roman" w:hAnsi="Mercury Text G3 Roman" w:cs="Mercury Text G3 Roman"/>
          <w:sz w:val="18"/>
          <w:szCs w:val="18"/>
        </w:rPr>
        <w:t>ed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employee HR records upkeep through HRIS </w:t>
      </w:r>
      <w:proofErr w:type="spellStart"/>
      <w:r>
        <w:rPr>
          <w:rFonts w:ascii="Mercury Text G3 Roman" w:eastAsia="Mercury Text G3 Roman" w:hAnsi="Mercury Text G3 Roman" w:cs="Mercury Text G3 Roman"/>
          <w:sz w:val="18"/>
          <w:szCs w:val="18"/>
        </w:rPr>
        <w:t>Zenefits</w:t>
      </w:r>
      <w:proofErr w:type="spellEnd"/>
      <w:r>
        <w:rPr>
          <w:rFonts w:ascii="Mercury Text G3 Roman" w:eastAsia="Mercury Text G3 Roman" w:hAnsi="Mercury Text G3 Roman" w:cs="Mercury Text G3 Roman"/>
          <w:sz w:val="18"/>
          <w:szCs w:val="18"/>
        </w:rPr>
        <w:t>.</w:t>
      </w:r>
    </w:p>
    <w:p w14:paraId="65C5BBE3" w14:textId="20875F76" w:rsidR="00695B94" w:rsidRDefault="004F3B66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Maintain</w:t>
      </w:r>
      <w:r w:rsidR="005B4314">
        <w:rPr>
          <w:rFonts w:ascii="Mercury Text G3 Roman" w:eastAsia="Mercury Text G3 Roman" w:hAnsi="Mercury Text G3 Roman" w:cs="Mercury Text G3 Roman"/>
          <w:sz w:val="18"/>
          <w:szCs w:val="18"/>
        </w:rPr>
        <w:t>ed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and update</w:t>
      </w:r>
      <w:r w:rsidR="005B4314">
        <w:rPr>
          <w:rFonts w:ascii="Mercury Text G3 Roman" w:eastAsia="Mercury Text G3 Roman" w:hAnsi="Mercury Text G3 Roman" w:cs="Mercury Text G3 Roman"/>
          <w:sz w:val="18"/>
          <w:szCs w:val="18"/>
        </w:rPr>
        <w:t>d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the company benefit plan, and assist with open enrollment meetings and trainings, and recordkeeping.</w:t>
      </w:r>
    </w:p>
    <w:p w14:paraId="6DC5D4DF" w14:textId="0465F65B" w:rsidR="00695B94" w:rsidRDefault="004F3B66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Process</w:t>
      </w:r>
      <w:r w:rsidR="005B4314">
        <w:rPr>
          <w:rFonts w:ascii="Mercury Text G3 Roman" w:eastAsia="Mercury Text G3 Roman" w:hAnsi="Mercury Text G3 Roman" w:cs="Mercury Text G3 Roman"/>
          <w:sz w:val="18"/>
          <w:szCs w:val="18"/>
        </w:rPr>
        <w:t>ed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semi-monthly payroll utilizing Intuit Payroll.</w:t>
      </w:r>
    </w:p>
    <w:p w14:paraId="59844DF2" w14:textId="56A8B548" w:rsidR="00695B94" w:rsidRDefault="004F3B66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Manage</w:t>
      </w:r>
      <w:r w:rsidR="005B4314">
        <w:rPr>
          <w:rFonts w:ascii="Mercury Text G3 Roman" w:eastAsia="Mercury Text G3 Roman" w:hAnsi="Mercury Text G3 Roman" w:cs="Mercury Text G3 Roman"/>
          <w:sz w:val="18"/>
          <w:szCs w:val="18"/>
        </w:rPr>
        <w:t>d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office productivity by processing orders for office supplies, meals, and technology equipment for all offices.</w:t>
      </w:r>
    </w:p>
    <w:p w14:paraId="43AF1C26" w14:textId="213F7C26" w:rsidR="00695B94" w:rsidRDefault="004F3B66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Regulate</w:t>
      </w:r>
      <w:r w:rsidR="005B4314">
        <w:rPr>
          <w:rFonts w:ascii="Mercury Text G3 Roman" w:eastAsia="Mercury Text G3 Roman" w:hAnsi="Mercury Text G3 Roman" w:cs="Mercury Text G3 Roman"/>
          <w:sz w:val="18"/>
          <w:szCs w:val="18"/>
        </w:rPr>
        <w:t>d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corporate cell phone account by adding new lines of service, as well as process cellular changes.</w:t>
      </w:r>
    </w:p>
    <w:p w14:paraId="2FD7B27A" w14:textId="1B8A9459" w:rsidR="00695B94" w:rsidRDefault="004F3B66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Implement</w:t>
      </w:r>
      <w:r w:rsidR="005B4314">
        <w:rPr>
          <w:rFonts w:ascii="Mercury Text G3 Roman" w:eastAsia="Mercury Text G3 Roman" w:hAnsi="Mercury Text G3 Roman" w:cs="Mercury Text G3 Roman"/>
          <w:sz w:val="18"/>
          <w:szCs w:val="18"/>
        </w:rPr>
        <w:t>ed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technology initiatives and manage outsourced IT department.</w:t>
      </w:r>
    </w:p>
    <w:p w14:paraId="00E6AF8A" w14:textId="2E69EC4E" w:rsidR="00695B94" w:rsidRDefault="004F3B66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Maintain</w:t>
      </w:r>
      <w:r w:rsidR="005B4314">
        <w:rPr>
          <w:rFonts w:ascii="Mercury Text G3 Roman" w:eastAsia="Mercury Text G3 Roman" w:hAnsi="Mercury Text G3 Roman" w:cs="Mercury Text G3 Roman"/>
          <w:sz w:val="18"/>
          <w:szCs w:val="18"/>
        </w:rPr>
        <w:t>ed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the company website and intranet, as well as create updates.</w:t>
      </w:r>
    </w:p>
    <w:p w14:paraId="024A1BD6" w14:textId="18AA9B75" w:rsidR="00695B94" w:rsidRDefault="004F3B66">
      <w:r>
        <w:rPr>
          <w:rFonts w:ascii="Mercury Text G3 Roman" w:eastAsia="Mercury Text G3 Roman" w:hAnsi="Mercury Text G3 Roman" w:cs="Mercury Text G3 Roman"/>
          <w:b/>
          <w:sz w:val="18"/>
          <w:szCs w:val="18"/>
        </w:rPr>
        <w:t>Administrative Accounting Coordinator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| DMC, Inc., </w:t>
      </w:r>
      <w:r w:rsidR="00610C38">
        <w:rPr>
          <w:rFonts w:ascii="Mercury Text G3 Roman" w:eastAsia="Mercury Text G3 Roman" w:hAnsi="Mercury Text G3 Roman" w:cs="Mercury Text G3 Roman"/>
          <w:sz w:val="18"/>
          <w:szCs w:val="18"/>
        </w:rPr>
        <w:t xml:space="preserve">- Technology and Automation 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>| 2013 – 2015</w:t>
      </w:r>
    </w:p>
    <w:p w14:paraId="701A9E71" w14:textId="1D8E10D7" w:rsidR="00695B94" w:rsidRDefault="004F3B66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Managed client account portfolios</w:t>
      </w:r>
      <w:r w:rsidR="00610C38"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for Chicago, IL, Boston, MA, and Denver, CO.</w:t>
      </w:r>
    </w:p>
    <w:p w14:paraId="483D585D" w14:textId="77777777" w:rsidR="00695B94" w:rsidRDefault="004F3B66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Accounts receivables management included creating </w:t>
      </w:r>
      <w:del w:id="2" w:author="Lilly Athamanah" w:date="2016-03-03T09:13:00Z">
        <w:r>
          <w:rPr>
            <w:rFonts w:ascii="Mercury Text G3 Roman" w:eastAsia="Mercury Text G3 Roman" w:hAnsi="Mercury Text G3 Roman" w:cs="Mercury Text G3 Roman"/>
            <w:sz w:val="18"/>
            <w:szCs w:val="18"/>
          </w:rPr>
          <w:delText xml:space="preserve">invoices for </w:delText>
        </w:r>
      </w:del>
      <w:r>
        <w:rPr>
          <w:rFonts w:ascii="Mercury Text G3 Roman" w:eastAsia="Mercury Text G3 Roman" w:hAnsi="Mercury Text G3 Roman" w:cs="Mercury Text G3 Roman"/>
          <w:sz w:val="18"/>
          <w:szCs w:val="18"/>
        </w:rPr>
        <w:t>time and expense</w:t>
      </w:r>
      <w:del w:id="3" w:author="Lilly Athamanah" w:date="2016-03-03T09:14:00Z">
        <w:r>
          <w:rPr>
            <w:rFonts w:ascii="Mercury Text G3 Roman" w:eastAsia="Mercury Text G3 Roman" w:hAnsi="Mercury Text G3 Roman" w:cs="Mercury Text G3 Roman"/>
            <w:sz w:val="18"/>
            <w:szCs w:val="18"/>
          </w:rPr>
          <w:delText>s</w:delText>
        </w:r>
      </w:del>
      <w:ins w:id="4" w:author="Lilly Athamanah" w:date="2016-03-03T09:14:00Z">
        <w:r>
          <w:rPr>
            <w:rFonts w:ascii="Mercury Text G3 Roman" w:eastAsia="Mercury Text G3 Roman" w:hAnsi="Mercury Text G3 Roman" w:cs="Mercury Text G3 Roman"/>
            <w:sz w:val="18"/>
            <w:szCs w:val="18"/>
          </w:rPr>
          <w:t xml:space="preserve"> invoices</w:t>
        </w:r>
      </w:ins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for customers through QuickBooks, as well as contacting customers with past due balances.</w:t>
      </w:r>
    </w:p>
    <w:p w14:paraId="7473D1F5" w14:textId="77777777" w:rsidR="00695B94" w:rsidRDefault="004F3B66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Processed customer, check and ACH,</w:t>
      </w:r>
      <w:del w:id="5" w:author="Lilly Athamanah" w:date="2016-03-03T09:11:00Z">
        <w:r>
          <w:rPr>
            <w:rFonts w:ascii="Mercury Text G3 Roman" w:eastAsia="Mercury Text G3 Roman" w:hAnsi="Mercury Text G3 Roman" w:cs="Mercury Text G3 Roman"/>
            <w:sz w:val="18"/>
            <w:szCs w:val="18"/>
          </w:rPr>
          <w:delText>,</w:delText>
        </w:r>
      </w:del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payments through QuickBooks.</w:t>
      </w:r>
    </w:p>
    <w:p w14:paraId="1A4A8C9B" w14:textId="77777777" w:rsidR="00695B94" w:rsidRDefault="004F3B66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Reviewed employee weekly timesheets,</w:t>
      </w:r>
      <w:del w:id="6" w:author="Lilly Athamanah" w:date="2016-03-03T09:11:00Z">
        <w:r>
          <w:rPr>
            <w:rFonts w:ascii="Mercury Text G3 Roman" w:eastAsia="Mercury Text G3 Roman" w:hAnsi="Mercury Text G3 Roman" w:cs="Mercury Text G3 Roman"/>
            <w:sz w:val="18"/>
            <w:szCs w:val="18"/>
          </w:rPr>
          <w:delText>,</w:delText>
        </w:r>
      </w:del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and sent to Project Managers for approval. </w:t>
      </w:r>
    </w:p>
    <w:p w14:paraId="3900DFAA" w14:textId="77777777" w:rsidR="00695B94" w:rsidRDefault="004F3B66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Processed customer and internal PO's through QuickBooks and SharePoint.</w:t>
      </w:r>
    </w:p>
    <w:p w14:paraId="71914FED" w14:textId="77777777" w:rsidR="00695B94" w:rsidRDefault="004F3B66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Administered employee expense reports, reconciled </w:t>
      </w:r>
      <w:del w:id="7" w:author="Lilly Athamanah" w:date="2016-03-03T09:12:00Z">
        <w:r>
          <w:rPr>
            <w:rFonts w:ascii="Mercury Text G3 Roman" w:eastAsia="Mercury Text G3 Roman" w:hAnsi="Mercury Text G3 Roman" w:cs="Mercury Text G3 Roman"/>
            <w:sz w:val="18"/>
            <w:szCs w:val="18"/>
          </w:rPr>
          <w:delText xml:space="preserve">the </w:delText>
        </w:r>
      </w:del>
      <w:r>
        <w:rPr>
          <w:rFonts w:ascii="Mercury Text G3 Roman" w:eastAsia="Mercury Text G3 Roman" w:hAnsi="Mercury Text G3 Roman" w:cs="Mercury Text G3 Roman"/>
          <w:sz w:val="18"/>
          <w:szCs w:val="18"/>
        </w:rPr>
        <w:t>American Express statement</w:t>
      </w:r>
      <w:ins w:id="8" w:author="Lilly Athamanah" w:date="2016-03-03T09:12:00Z">
        <w:r>
          <w:rPr>
            <w:rFonts w:ascii="Mercury Text G3 Roman" w:eastAsia="Mercury Text G3 Roman" w:hAnsi="Mercury Text G3 Roman" w:cs="Mercury Text G3 Roman"/>
            <w:sz w:val="18"/>
            <w:szCs w:val="18"/>
          </w:rPr>
          <w:t>s</w:t>
        </w:r>
      </w:ins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, as well as general bookkeeping.  </w:t>
      </w:r>
    </w:p>
    <w:p w14:paraId="6EB428C3" w14:textId="77777777" w:rsidR="00695B94" w:rsidRDefault="004F3B66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Generated, printed, and distributed ad hoc financial reports for the Project Management team.</w:t>
      </w:r>
    </w:p>
    <w:p w14:paraId="108CAFD0" w14:textId="641AA2E1" w:rsidR="00695B94" w:rsidRDefault="004F3B66">
      <w:r>
        <w:rPr>
          <w:rFonts w:ascii="Mercury Text G3 Roman" w:eastAsia="Mercury Text G3 Roman" w:hAnsi="Mercury Text G3 Roman" w:cs="Mercury Text G3 Roman"/>
          <w:b/>
          <w:sz w:val="18"/>
          <w:szCs w:val="18"/>
        </w:rPr>
        <w:t>Office Manager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| </w:t>
      </w:r>
      <w:proofErr w:type="spellStart"/>
      <w:r>
        <w:rPr>
          <w:rFonts w:ascii="Mercury Text G3 Roman" w:eastAsia="Mercury Text G3 Roman" w:hAnsi="Mercury Text G3 Roman" w:cs="Mercury Text G3 Roman"/>
          <w:sz w:val="18"/>
          <w:szCs w:val="18"/>
        </w:rPr>
        <w:t>Telezygology</w:t>
      </w:r>
      <w:proofErr w:type="spellEnd"/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(TZ) Inc. / Product Development Technologies (PDT) Inc.,</w:t>
      </w:r>
      <w:r w:rsidR="00610C38"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- Technology Security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| 2010 – 2012</w:t>
      </w:r>
    </w:p>
    <w:p w14:paraId="0041727E" w14:textId="77777777" w:rsidR="00695B94" w:rsidRDefault="004F3B66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Managed the Chicago headquarter office for TZ Inc. and supported administrative operations for sister company PDT Inc.</w:t>
      </w:r>
    </w:p>
    <w:p w14:paraId="69D1FA87" w14:textId="77777777" w:rsidR="00695B94" w:rsidRPr="00610C38" w:rsidRDefault="004F3B66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Served as Human Resource Associate for all staff including San Francisco, Canada, Europe, and Australia.</w:t>
      </w:r>
    </w:p>
    <w:p w14:paraId="3BD98751" w14:textId="0F3351CB" w:rsidR="00610C38" w:rsidRPr="00610C38" w:rsidRDefault="00610C38" w:rsidP="00610C38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Contributed to new hire recruitment and pre-screening, conducted new hire orientation for staff, benefit administration and reconciliation, as well as maintained employee records including COBRA and EEO-1.</w:t>
      </w:r>
    </w:p>
    <w:p w14:paraId="3784F412" w14:textId="77777777" w:rsidR="00695B94" w:rsidRDefault="004F3B66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bookmarkStart w:id="9" w:name="h.gjdgxs" w:colFirst="0" w:colLast="0"/>
      <w:bookmarkEnd w:id="9"/>
      <w:r>
        <w:rPr>
          <w:rFonts w:ascii="Mercury Text G3 Roman" w:eastAsia="Mercury Text G3 Roman" w:hAnsi="Mercury Text G3 Roman" w:cs="Mercury Text G3 Roman"/>
          <w:sz w:val="18"/>
          <w:szCs w:val="18"/>
        </w:rPr>
        <w:t>Processed semi-monthly payroll utilizing ADP, personal reimbursement expense reports, and general bookkeeping.</w:t>
      </w:r>
    </w:p>
    <w:p w14:paraId="0AD16240" w14:textId="77777777" w:rsidR="00695B94" w:rsidRDefault="004F3B66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Scheduled conference calls, planned corporate events, and made all travel arrangements for staff.</w:t>
      </w:r>
    </w:p>
    <w:p w14:paraId="1DB2DCB7" w14:textId="77777777" w:rsidR="00695B94" w:rsidRDefault="004F3B66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Conducted research for CFO to identify top vendor products for implementation of a new corporate expense reporting system; trained employees on new system.</w:t>
      </w:r>
    </w:p>
    <w:p w14:paraId="71CA0A12" w14:textId="77777777" w:rsidR="00695B94" w:rsidRDefault="004F3B66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Oversaw the transfer of database and implementation of new ADP system for payroll.</w:t>
      </w:r>
    </w:p>
    <w:p w14:paraId="6EF14EEF" w14:textId="2F372154" w:rsidR="00695B94" w:rsidRDefault="004F3B66">
      <w:r>
        <w:rPr>
          <w:rFonts w:ascii="Mercury Text G3 Roman" w:eastAsia="Mercury Text G3 Roman" w:hAnsi="Mercury Text G3 Roman" w:cs="Mercury Text G3 Roman"/>
          <w:b/>
          <w:sz w:val="18"/>
          <w:szCs w:val="18"/>
        </w:rPr>
        <w:t>Human Resources Assistant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| A &amp; R Security Services </w:t>
      </w:r>
      <w:r w:rsidR="00610C38">
        <w:rPr>
          <w:rFonts w:ascii="Mercury Text G3 Roman" w:eastAsia="Mercury Text G3 Roman" w:hAnsi="Mercury Text G3 Roman" w:cs="Mercury Text G3 Roman"/>
          <w:sz w:val="18"/>
          <w:szCs w:val="18"/>
        </w:rPr>
        <w:t xml:space="preserve">– Security Service Provider 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>| 2008 – 2010</w:t>
      </w:r>
    </w:p>
    <w:p w14:paraId="29FE2038" w14:textId="3CA5CE6A" w:rsidR="00610C38" w:rsidRPr="00610C38" w:rsidRDefault="00610C38" w:rsidP="00610C38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Administered recruitment events, media postings, and conducted pre-screening interviews.</w:t>
      </w:r>
    </w:p>
    <w:p w14:paraId="3A6E08C2" w14:textId="77777777" w:rsidR="00695B94" w:rsidRDefault="004F3B66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Managed Human Resource communications for over 1,000 employees among a high-turnover industry.</w:t>
      </w:r>
    </w:p>
    <w:p w14:paraId="433E206A" w14:textId="77777777" w:rsidR="00695B94" w:rsidRDefault="004F3B66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Conducted quarterly benefit and certification analysis of employee records (COBRA, FMLA, EEO-1).</w:t>
      </w:r>
    </w:p>
    <w:p w14:paraId="416E4EB6" w14:textId="77777777" w:rsidR="00695B94" w:rsidRDefault="004F3B66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Prepared HR documents including employment and background verification, vacation logs, and updates to employment laws. </w:t>
      </w:r>
    </w:p>
    <w:p w14:paraId="3FCE6B8B" w14:textId="77777777" w:rsidR="00695B94" w:rsidRDefault="00695B94"/>
    <w:p w14:paraId="6D007BA6" w14:textId="77777777" w:rsidR="00695B94" w:rsidRDefault="004F3B66">
      <w:r>
        <w:rPr>
          <w:rFonts w:ascii="Mercury Text G3 Roman" w:eastAsia="Mercury Text G3 Roman" w:hAnsi="Mercury Text G3 Roman" w:cs="Mercury Text G3 Roman"/>
          <w:b/>
          <w:sz w:val="18"/>
          <w:szCs w:val="18"/>
        </w:rPr>
        <w:t>CERTIFICATION</w:t>
      </w:r>
    </w:p>
    <w:p w14:paraId="46948C6F" w14:textId="67490A25" w:rsidR="00695B94" w:rsidRDefault="004F3B66"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Candidate for Professional Human Resources Certificate (PHR), </w:t>
      </w:r>
      <w:r w:rsidR="00881B6E">
        <w:rPr>
          <w:rFonts w:ascii="Mercury Text G3 Roman" w:eastAsia="Mercury Text G3 Roman" w:hAnsi="Mercury Text G3 Roman" w:cs="Mercury Text G3 Roman"/>
          <w:sz w:val="18"/>
          <w:szCs w:val="18"/>
        </w:rPr>
        <w:t>HR Certification Institute – July</w:t>
      </w: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 2016</w:t>
      </w:r>
    </w:p>
    <w:p w14:paraId="4BDC655A" w14:textId="77777777" w:rsidR="00695B94" w:rsidRDefault="00695B94"/>
    <w:p w14:paraId="6128FE2B" w14:textId="77777777" w:rsidR="00695B94" w:rsidRDefault="004F3B66">
      <w:r>
        <w:rPr>
          <w:rFonts w:ascii="Mercury Text G3 Roman" w:eastAsia="Mercury Text G3 Roman" w:hAnsi="Mercury Text G3 Roman" w:cs="Mercury Text G3 Roman"/>
          <w:b/>
          <w:sz w:val="18"/>
          <w:szCs w:val="18"/>
        </w:rPr>
        <w:t>EDUCATION</w:t>
      </w:r>
    </w:p>
    <w:p w14:paraId="7CAB949B" w14:textId="77777777" w:rsidR="00695B94" w:rsidRDefault="004F3B66">
      <w:pPr>
        <w:spacing w:line="240" w:lineRule="auto"/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Master of Business Administration | Benedictine University, Lisle, IL | 2014</w:t>
      </w:r>
    </w:p>
    <w:p w14:paraId="5D70E81B" w14:textId="77777777" w:rsidR="00695B94" w:rsidRDefault="004F3B66">
      <w:pPr>
        <w:spacing w:line="240" w:lineRule="auto"/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Bachelor of Science in Human Resource Management | Purdue University, Hammond, IN | 2008</w:t>
      </w:r>
    </w:p>
    <w:p w14:paraId="4F853FEE" w14:textId="77777777" w:rsidR="00695B94" w:rsidRDefault="00695B94">
      <w:pPr>
        <w:spacing w:line="240" w:lineRule="auto"/>
      </w:pPr>
    </w:p>
    <w:p w14:paraId="45F26B6C" w14:textId="77777777" w:rsidR="00695B94" w:rsidRDefault="004F3B66">
      <w:pPr>
        <w:spacing w:line="240" w:lineRule="auto"/>
      </w:pPr>
      <w:r>
        <w:rPr>
          <w:rFonts w:ascii="Mercury Text G3 Roman" w:eastAsia="Mercury Text G3 Roman" w:hAnsi="Mercury Text G3 Roman" w:cs="Mercury Text G3 Roman"/>
          <w:b/>
          <w:sz w:val="18"/>
          <w:szCs w:val="18"/>
        </w:rPr>
        <w:t>ORGANIZATIONS</w:t>
      </w:r>
    </w:p>
    <w:p w14:paraId="000FDF89" w14:textId="77777777" w:rsidR="00695B94" w:rsidRDefault="004F3B66">
      <w:pPr>
        <w:spacing w:line="240" w:lineRule="auto"/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Society Human Resource Management</w:t>
      </w:r>
    </w:p>
    <w:p w14:paraId="7BFF4150" w14:textId="77777777" w:rsidR="00695B94" w:rsidRDefault="004F3B66">
      <w:pPr>
        <w:spacing w:line="240" w:lineRule="auto"/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>National Society for Hispanic Professionals</w:t>
      </w:r>
    </w:p>
    <w:p w14:paraId="0A79A343" w14:textId="77777777" w:rsidR="00695B94" w:rsidRDefault="004F3B66">
      <w:pPr>
        <w:spacing w:line="240" w:lineRule="auto"/>
      </w:pPr>
      <w:r>
        <w:rPr>
          <w:rFonts w:ascii="Mercury Text G3 Roman" w:eastAsia="Mercury Text G3 Roman" w:hAnsi="Mercury Text G3 Roman" w:cs="Mercury Text G3 Roman"/>
          <w:sz w:val="18"/>
          <w:szCs w:val="18"/>
        </w:rPr>
        <w:t xml:space="preserve">National Association of Professional Women </w:t>
      </w:r>
    </w:p>
    <w:p w14:paraId="7778F291" w14:textId="77777777" w:rsidR="00695B94" w:rsidRDefault="00695B94"/>
    <w:p w14:paraId="75FE8B79" w14:textId="443AA3CC" w:rsidR="00695B94" w:rsidRDefault="004F3B66">
      <w:r>
        <w:rPr>
          <w:rFonts w:ascii="Mercury Text G3 Roman" w:eastAsia="Mercury Text G3 Roman" w:hAnsi="Mercury Text G3 Roman" w:cs="Mercury Text G3 Roman"/>
          <w:b/>
          <w:sz w:val="16"/>
          <w:szCs w:val="16"/>
        </w:rPr>
        <w:t xml:space="preserve">TECHNICAL SKILLS:  </w:t>
      </w:r>
      <w:r>
        <w:rPr>
          <w:rFonts w:ascii="Mercury Text G3 Roman" w:eastAsia="Mercury Text G3 Roman" w:hAnsi="Mercury Text G3 Roman" w:cs="Mercury Text G3 Roman"/>
          <w:sz w:val="16"/>
          <w:szCs w:val="16"/>
        </w:rPr>
        <w:t xml:space="preserve">Mac, PC, MS Office, </w:t>
      </w:r>
      <w:r w:rsidR="00610C38">
        <w:rPr>
          <w:rFonts w:ascii="Mercury Text G3 Roman" w:eastAsia="Mercury Text G3 Roman" w:hAnsi="Mercury Text G3 Roman" w:cs="Mercury Text G3 Roman"/>
          <w:sz w:val="16"/>
          <w:szCs w:val="16"/>
        </w:rPr>
        <w:t xml:space="preserve">Jazz ATS, </w:t>
      </w:r>
      <w:proofErr w:type="spellStart"/>
      <w:r w:rsidR="00610C38">
        <w:rPr>
          <w:rFonts w:ascii="Mercury Text G3 Roman" w:eastAsia="Mercury Text G3 Roman" w:hAnsi="Mercury Text G3 Roman" w:cs="Mercury Text G3 Roman"/>
          <w:sz w:val="16"/>
          <w:szCs w:val="16"/>
        </w:rPr>
        <w:t>Zenefits</w:t>
      </w:r>
      <w:proofErr w:type="spellEnd"/>
      <w:r w:rsidR="00610C38">
        <w:rPr>
          <w:rFonts w:ascii="Mercury Text G3 Roman" w:eastAsia="Mercury Text G3 Roman" w:hAnsi="Mercury Text G3 Roman" w:cs="Mercury Text G3 Roman"/>
          <w:sz w:val="16"/>
          <w:szCs w:val="16"/>
        </w:rPr>
        <w:t xml:space="preserve"> HRIS, Intuit Payroll, ADP Workforce Now and ADP Resource Payroll Systems, </w:t>
      </w:r>
      <w:r>
        <w:rPr>
          <w:rFonts w:ascii="Mercury Text G3 Roman" w:eastAsia="Mercury Text G3 Roman" w:hAnsi="Mercury Text G3 Roman" w:cs="Mercury Text G3 Roman"/>
          <w:sz w:val="16"/>
          <w:szCs w:val="16"/>
        </w:rPr>
        <w:t>ERP Microsoft D</w:t>
      </w:r>
      <w:r w:rsidR="00610C38">
        <w:rPr>
          <w:rFonts w:ascii="Mercury Text G3 Roman" w:eastAsia="Mercury Text G3 Roman" w:hAnsi="Mercury Text G3 Roman" w:cs="Mercury Text G3 Roman"/>
          <w:sz w:val="16"/>
          <w:szCs w:val="16"/>
        </w:rPr>
        <w:t>atabase Management, QuickBooks</w:t>
      </w:r>
      <w:r>
        <w:rPr>
          <w:rFonts w:ascii="Mercury Text G3 Roman" w:eastAsia="Mercury Text G3 Roman" w:hAnsi="Mercury Text G3 Roman" w:cs="Mercury Text G3 Roman"/>
          <w:sz w:val="16"/>
          <w:szCs w:val="16"/>
        </w:rPr>
        <w:t>, SharePoint, and Concur and Expensify Expense Reporting.</w:t>
      </w:r>
    </w:p>
    <w:sectPr w:rsidR="00695B94">
      <w:pgSz w:w="12240" w:h="15840"/>
      <w:pgMar w:top="720" w:right="1152" w:bottom="720" w:left="1152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illy Athamanah" w:date="2016-03-03T09:24:00Z" w:initials="">
    <w:p w14:paraId="70FF8C39" w14:textId="77777777" w:rsidR="00695B94" w:rsidRDefault="004F3B66">
      <w:pPr>
        <w:widowControl w:val="0"/>
        <w:spacing w:line="240" w:lineRule="auto"/>
      </w:pPr>
      <w:r>
        <w:t xml:space="preserve">Is there space for you to name the five </w:t>
      </w:r>
      <w:proofErr w:type="spellStart"/>
      <w:r>
        <w:t>Kivvit</w:t>
      </w:r>
      <w:proofErr w:type="spellEnd"/>
      <w:r>
        <w:t xml:space="preserve"> offices? That could be a nice feature, especially since you work with so many of them.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FF8C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rcury Text G3 Roman">
    <w:altName w:val="Times New Roman"/>
    <w:charset w:val="00"/>
    <w:family w:val="auto"/>
    <w:pitch w:val="variable"/>
    <w:sig w:usb0="00000003" w:usb1="00000000" w:usb2="00000000" w:usb3="00000000" w:csb0="0000000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410C5"/>
    <w:multiLevelType w:val="multilevel"/>
    <w:tmpl w:val="F8CEC1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B2A4DB9"/>
    <w:multiLevelType w:val="multilevel"/>
    <w:tmpl w:val="F2C048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6B2779E1"/>
    <w:multiLevelType w:val="multilevel"/>
    <w:tmpl w:val="F702CE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6EDA7917"/>
    <w:multiLevelType w:val="multilevel"/>
    <w:tmpl w:val="7D98AC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revisionView w:markup="0" w:comments="0" w:insDel="0" w:formatting="0" w:inkAnnotations="0"/>
  <w:doNotTrackMoves/>
  <w:defaultTabStop w:val="720"/>
  <w:characterSpacingControl w:val="doNotCompress"/>
  <w:compat>
    <w:compatSetting w:name="compatibilityMode" w:uri="http://schemas.microsoft.com/office/word" w:val="14"/>
  </w:compat>
  <w:rsids>
    <w:rsidRoot w:val="00695B94"/>
    <w:rsid w:val="00394465"/>
    <w:rsid w:val="004F3B66"/>
    <w:rsid w:val="005B4314"/>
    <w:rsid w:val="00610C38"/>
    <w:rsid w:val="00695B94"/>
    <w:rsid w:val="0088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C0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B6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B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manda.Richwalski@gmail.com" TargetMode="External"/><Relationship Id="rId6" Type="http://schemas.openxmlformats.org/officeDocument/2006/relationships/hyperlink" Target="mailto:Amanda.Richwalski@gmail.com" TargetMode="External"/><Relationship Id="rId7" Type="http://schemas.openxmlformats.org/officeDocument/2006/relationships/hyperlink" Target="mailto:Amanda.Richwalski@gmail.com" TargetMode="External"/><Relationship Id="rId9" Type="http://schemas.openxmlformats.org/officeDocument/2006/relationships/image" Target="media/image01.png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3644</Characters>
  <Application>Microsoft Macintosh Word</Application>
  <DocSecurity>0</DocSecurity>
  <Lines>30</Lines>
  <Paragraphs>8</Paragraphs>
  <ScaleCrop>false</ScaleCrop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Richwalski</cp:lastModifiedBy>
  <cp:revision>2</cp:revision>
  <dcterms:created xsi:type="dcterms:W3CDTF">2016-09-23T01:32:00Z</dcterms:created>
  <dcterms:modified xsi:type="dcterms:W3CDTF">2016-09-23T01:32:00Z</dcterms:modified>
</cp:coreProperties>
</file>